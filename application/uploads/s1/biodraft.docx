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EE5" w:rsidRPr="00647EE5" w:rsidRDefault="00647EE5" w:rsidP="00647EE5">
      <w:pPr>
        <w:spacing w:after="200"/>
        <w:rPr>
          <w:rFonts w:eastAsia="Times New Roman"/>
        </w:rPr>
      </w:pPr>
      <w:r w:rsidRPr="00647EE5">
        <w:rPr>
          <w:rFonts w:ascii="Calibri" w:eastAsia="Times New Roman" w:hAnsi="Calibri"/>
          <w:b/>
          <w:sz w:val="28"/>
          <w:szCs w:val="28"/>
        </w:rPr>
        <w:t>Why choose bioinformatics North Central College?</w:t>
      </w:r>
    </w:p>
    <w:p w:rsidR="00647EE5" w:rsidRPr="00647EE5" w:rsidRDefault="00647EE5" w:rsidP="00647EE5">
      <w:pPr>
        <w:rPr>
          <w:rFonts w:ascii="Segoe UI" w:eastAsia="Times New Roman" w:hAnsi="Segoe UI" w:cs="Segoe UI"/>
          <w:sz w:val="20"/>
          <w:szCs w:val="20"/>
        </w:rPr>
      </w:pPr>
      <w:r w:rsidRPr="00647EE5">
        <w:rPr>
          <w:rFonts w:ascii="Calibri" w:eastAsia="Times New Roman" w:hAnsi="Calibri" w:cs="Segoe UI"/>
        </w:rPr>
        <w:t xml:space="preserve">Bioinformatics, a branch of biotechnology using </w:t>
      </w:r>
      <w:del w:id="0" w:author=" " w:date="2011-07-12T09:02:00Z">
        <w:r w:rsidRPr="00647EE5" w:rsidDel="00647EE5">
          <w:rPr>
            <w:rFonts w:ascii="Calibri" w:eastAsia="Times New Roman" w:hAnsi="Calibri" w:cs="Segoe UI"/>
          </w:rPr>
          <w:delText>information technologies</w:delText>
        </w:r>
      </w:del>
      <w:ins w:id="1" w:author=" " w:date="2011-07-12T09:02:00Z">
        <w:r>
          <w:rPr>
            <w:rFonts w:ascii="Calibri" w:eastAsia="Times New Roman" w:hAnsi="Calibri" w:cs="Segoe UI"/>
          </w:rPr>
          <w:t xml:space="preserve"> computational algorithms and techniques</w:t>
        </w:r>
      </w:ins>
      <w:r w:rsidRPr="00647EE5">
        <w:rPr>
          <w:rFonts w:ascii="Calibri" w:eastAsia="Times New Roman" w:hAnsi="Calibri" w:cs="Segoe UI"/>
        </w:rPr>
        <w:t xml:space="preserve"> to work with biological data like DNA, is a vibrant new field. Bioinformatics is particularly important to genomics research because of the large amount of complex data this research generates.</w:t>
      </w:r>
    </w:p>
    <w:p w:rsidR="00647EE5" w:rsidRPr="00647EE5" w:rsidRDefault="00647EE5" w:rsidP="00647EE5">
      <w:pPr>
        <w:rPr>
          <w:rFonts w:ascii="Segoe UI" w:eastAsia="Times New Roman" w:hAnsi="Segoe UI" w:cs="Segoe UI"/>
          <w:sz w:val="20"/>
          <w:szCs w:val="20"/>
        </w:rPr>
      </w:pPr>
      <w:r w:rsidRPr="00647EE5">
        <w:rPr>
          <w:rFonts w:ascii="Calibri" w:eastAsia="Times New Roman" w:hAnsi="Calibri" w:cs="Segoe UI"/>
        </w:rPr>
        <w:t> </w:t>
      </w:r>
    </w:p>
    <w:p w:rsidR="00647EE5" w:rsidRPr="00647EE5" w:rsidDel="00245447" w:rsidRDefault="00647EE5" w:rsidP="00647EE5">
      <w:pPr>
        <w:rPr>
          <w:del w:id="2" w:author=" " w:date="2011-07-12T09:42:00Z"/>
          <w:rFonts w:ascii="Segoe UI" w:eastAsia="Times New Roman" w:hAnsi="Segoe UI" w:cs="Segoe UI"/>
          <w:sz w:val="20"/>
          <w:szCs w:val="20"/>
        </w:rPr>
      </w:pPr>
      <w:r w:rsidRPr="00647EE5">
        <w:rPr>
          <w:rFonts w:ascii="Calibri" w:eastAsia="Times New Roman" w:hAnsi="Calibri" w:cs="Segoe UI"/>
        </w:rPr>
        <w:t xml:space="preserve">With a minor in bioinformatics from North Central College, you’ll learn how to apply </w:t>
      </w:r>
      <w:hyperlink r:id="rId5" w:tgtFrame="_blank" w:history="1">
        <w:r w:rsidRPr="00647EE5">
          <w:rPr>
            <w:rFonts w:ascii="Calibri" w:eastAsia="Times New Roman" w:hAnsi="Calibri" w:cs="Segoe UI"/>
            <w:color w:val="0000FF"/>
            <w:u w:val="single"/>
          </w:rPr>
          <w:t xml:space="preserve">computer science </w:t>
        </w:r>
      </w:hyperlink>
      <w:r w:rsidRPr="00647EE5">
        <w:rPr>
          <w:rFonts w:ascii="Calibri" w:eastAsia="Times New Roman" w:hAnsi="Calibri" w:cs="Segoe UI"/>
        </w:rPr>
        <w:t xml:space="preserve">skills to the study of molecular </w:t>
      </w:r>
      <w:hyperlink r:id="rId6" w:tgtFrame="_blank" w:history="1">
        <w:r w:rsidRPr="00647EE5">
          <w:rPr>
            <w:rFonts w:ascii="Calibri" w:eastAsia="Times New Roman" w:hAnsi="Calibri" w:cs="Segoe UI"/>
            <w:color w:val="0000FF"/>
            <w:u w:val="single"/>
          </w:rPr>
          <w:t>biology</w:t>
        </w:r>
      </w:hyperlink>
      <w:r w:rsidRPr="00647EE5">
        <w:rPr>
          <w:rFonts w:ascii="Calibri" w:eastAsia="Times New Roman" w:hAnsi="Calibri" w:cs="Segoe UI"/>
        </w:rPr>
        <w:t xml:space="preserve">. You’ll have opportunities to experience how </w:t>
      </w:r>
      <w:del w:id="3" w:author=" " w:date="2011-07-12T09:03:00Z">
        <w:r w:rsidRPr="00647EE5" w:rsidDel="00647EE5">
          <w:rPr>
            <w:rFonts w:ascii="Calibri" w:eastAsia="Times New Roman" w:hAnsi="Calibri" w:cs="Segoe UI"/>
          </w:rPr>
          <w:delText>bioinformatics is applied in the use of</w:delText>
        </w:r>
      </w:del>
      <w:r w:rsidRPr="00647EE5">
        <w:rPr>
          <w:rFonts w:ascii="Calibri" w:eastAsia="Times New Roman" w:hAnsi="Calibri" w:cs="Segoe UI"/>
        </w:rPr>
        <w:t xml:space="preserve"> databases, algorithms, computational and statistical techniques </w:t>
      </w:r>
      <w:del w:id="4" w:author=" " w:date="2011-07-12T09:03:00Z">
        <w:r w:rsidRPr="00647EE5" w:rsidDel="00647EE5">
          <w:rPr>
            <w:rFonts w:ascii="Calibri" w:eastAsia="Times New Roman" w:hAnsi="Calibri" w:cs="Segoe UI"/>
          </w:rPr>
          <w:delText>and theory</w:delText>
        </w:r>
      </w:del>
      <w:ins w:id="5" w:author=" " w:date="2011-07-12T09:03:00Z">
        <w:r>
          <w:rPr>
            <w:rFonts w:ascii="Calibri" w:eastAsia="Times New Roman" w:hAnsi="Calibri" w:cs="Segoe UI"/>
          </w:rPr>
          <w:t xml:space="preserve"> are used</w:t>
        </w:r>
      </w:ins>
      <w:r w:rsidRPr="00647EE5">
        <w:rPr>
          <w:rFonts w:ascii="Calibri" w:eastAsia="Times New Roman" w:hAnsi="Calibri" w:cs="Segoe UI"/>
        </w:rPr>
        <w:t xml:space="preserve"> to solve practical problems involving the management and analysis of biological data.</w:t>
      </w:r>
      <w:ins w:id="6" w:author=" " w:date="2011-07-12T09:07:00Z">
        <w:r>
          <w:rPr>
            <w:rFonts w:ascii="Calibri" w:eastAsia="Times New Roman" w:hAnsi="Calibri" w:cs="Segoe UI"/>
          </w:rPr>
          <w:t xml:space="preserve">  </w:t>
        </w:r>
      </w:ins>
    </w:p>
    <w:p w:rsidR="00647EE5" w:rsidRPr="00647EE5" w:rsidRDefault="00647EE5" w:rsidP="00647EE5">
      <w:pPr>
        <w:rPr>
          <w:rFonts w:ascii="Segoe UI" w:eastAsia="Times New Roman" w:hAnsi="Segoe UI" w:cs="Segoe UI"/>
          <w:sz w:val="20"/>
          <w:szCs w:val="20"/>
        </w:rPr>
      </w:pPr>
      <w:r w:rsidRPr="00647EE5">
        <w:rPr>
          <w:rFonts w:ascii="Calibri" w:eastAsia="Times New Roman" w:hAnsi="Calibri" w:cs="Segoe UI"/>
        </w:rPr>
        <w:t> </w:t>
      </w:r>
    </w:p>
    <w:p w:rsidR="00647EE5" w:rsidRPr="00647EE5" w:rsidRDefault="00647EE5" w:rsidP="00647EE5">
      <w:pPr>
        <w:rPr>
          <w:rFonts w:ascii="Segoe UI" w:eastAsia="Times New Roman" w:hAnsi="Segoe UI" w:cs="Segoe UI"/>
          <w:sz w:val="20"/>
          <w:szCs w:val="20"/>
        </w:rPr>
      </w:pPr>
      <w:r w:rsidRPr="00647EE5">
        <w:rPr>
          <w:rFonts w:ascii="Calibri" w:eastAsia="Times New Roman" w:hAnsi="Calibri" w:cs="Segoe UI"/>
        </w:rPr>
        <w:t>North Central’s interdisciplinary approach is distinct. Very few other small, liberal arts colleges offer the opportunity to minor in bioinformatics.</w:t>
      </w:r>
    </w:p>
    <w:p w:rsidR="00647EE5" w:rsidRPr="00647EE5" w:rsidRDefault="00647EE5" w:rsidP="00647EE5">
      <w:pPr>
        <w:rPr>
          <w:rFonts w:ascii="Segoe UI" w:eastAsia="Times New Roman" w:hAnsi="Segoe UI" w:cs="Segoe UI"/>
          <w:sz w:val="20"/>
          <w:szCs w:val="20"/>
        </w:rPr>
      </w:pPr>
      <w:r w:rsidRPr="00647EE5">
        <w:rPr>
          <w:rFonts w:ascii="Calibri" w:eastAsia="Times New Roman" w:hAnsi="Calibri" w:cs="Segoe UI"/>
        </w:rPr>
        <w:t> </w:t>
      </w:r>
    </w:p>
    <w:p w:rsidR="00647EE5" w:rsidRPr="00647EE5" w:rsidRDefault="00647EE5" w:rsidP="00647EE5">
      <w:pPr>
        <w:spacing w:after="200"/>
        <w:contextualSpacing/>
        <w:rPr>
          <w:rFonts w:ascii="Segoe UI" w:eastAsia="Times New Roman" w:hAnsi="Segoe UI" w:cs="Segoe UI"/>
          <w:sz w:val="20"/>
          <w:szCs w:val="20"/>
        </w:rPr>
      </w:pPr>
      <w:r w:rsidRPr="00647EE5">
        <w:rPr>
          <w:rFonts w:ascii="Calibri" w:eastAsia="Times New Roman" w:hAnsi="Calibri" w:cs="Tahoma"/>
          <w:b/>
        </w:rPr>
        <w:t xml:space="preserve">You can </w:t>
      </w:r>
      <w:proofErr w:type="gramStart"/>
      <w:r w:rsidRPr="00647EE5">
        <w:rPr>
          <w:rFonts w:ascii="Calibri" w:eastAsia="Times New Roman" w:hAnsi="Calibri" w:cs="Tahoma"/>
          <w:b/>
        </w:rPr>
        <w:t>also</w:t>
      </w:r>
      <w:ins w:id="7" w:author=" " w:date="2011-07-12T09:04:00Z">
        <w:r>
          <w:rPr>
            <w:rFonts w:ascii="Calibri" w:eastAsia="Times New Roman" w:hAnsi="Calibri" w:cs="Tahoma"/>
            <w:b/>
          </w:rPr>
          <w:t xml:space="preserve">  (</w:t>
        </w:r>
        <w:proofErr w:type="gramEnd"/>
        <w:r>
          <w:rPr>
            <w:rFonts w:ascii="Calibri" w:eastAsia="Times New Roman" w:hAnsi="Calibri" w:cs="Tahoma"/>
            <w:b/>
          </w:rPr>
          <w:t>the sentence below doesn</w:t>
        </w:r>
      </w:ins>
      <w:ins w:id="8" w:author=" " w:date="2011-07-12T09:05:00Z">
        <w:r>
          <w:rPr>
            <w:rFonts w:ascii="Calibri" w:eastAsia="Times New Roman" w:hAnsi="Calibri" w:cs="Tahoma"/>
            <w:b/>
          </w:rPr>
          <w:t>’</w:t>
        </w:r>
        <w:r>
          <w:rPr>
            <w:rFonts w:ascii="Calibri" w:eastAsia="Times New Roman" w:hAnsi="Calibri" w:cs="Tahoma"/>
            <w:b/>
          </w:rPr>
          <w:t xml:space="preserve">t follow the </w:t>
        </w:r>
        <w:r>
          <w:rPr>
            <w:rFonts w:ascii="Calibri" w:eastAsia="Times New Roman" w:hAnsi="Calibri" w:cs="Tahoma"/>
            <w:b/>
          </w:rPr>
          <w:t>“</w:t>
        </w:r>
        <w:r>
          <w:rPr>
            <w:rFonts w:ascii="Calibri" w:eastAsia="Times New Roman" w:hAnsi="Calibri" w:cs="Tahoma"/>
            <w:b/>
          </w:rPr>
          <w:t>You can also</w:t>
        </w:r>
        <w:r>
          <w:rPr>
            <w:rFonts w:ascii="Calibri" w:eastAsia="Times New Roman" w:hAnsi="Calibri" w:cs="Tahoma"/>
            <w:b/>
          </w:rPr>
          <w:t>”</w:t>
        </w:r>
        <w:r>
          <w:rPr>
            <w:rFonts w:ascii="Calibri" w:eastAsia="Times New Roman" w:hAnsi="Calibri" w:cs="Tahoma"/>
            <w:b/>
          </w:rPr>
          <w:t xml:space="preserve"> lead in)</w:t>
        </w:r>
      </w:ins>
    </w:p>
    <w:p w:rsidR="00647EE5" w:rsidRPr="00647EE5" w:rsidDel="00647EE5" w:rsidRDefault="00647EE5" w:rsidP="00647EE5">
      <w:pPr>
        <w:spacing w:after="200"/>
        <w:rPr>
          <w:del w:id="9" w:author=" " w:date="2011-07-12T09:05:00Z"/>
          <w:rFonts w:eastAsia="Times New Roman"/>
        </w:rPr>
      </w:pPr>
      <w:del w:id="10" w:author=" " w:date="2011-07-12T09:05:00Z">
        <w:r w:rsidRPr="00647EE5" w:rsidDel="00647EE5">
          <w:rPr>
            <w:rFonts w:ascii="Calibri" w:eastAsia="Times New Roman" w:hAnsi="Calibri" w:cs="Tahoma"/>
          </w:rPr>
          <w:delText>Other advantages of studying bioinformatics at North Central College include:</w:delText>
        </w:r>
      </w:del>
    </w:p>
    <w:p w:rsidR="00647EE5" w:rsidRPr="00647EE5" w:rsidRDefault="00647EE5" w:rsidP="00647EE5">
      <w:pPr>
        <w:tabs>
          <w:tab w:val="num" w:pos="720"/>
        </w:tabs>
        <w:ind w:left="800" w:hanging="360"/>
        <w:rPr>
          <w:rFonts w:ascii="Segoe UI" w:eastAsia="Times New Roman" w:hAnsi="Segoe UI" w:cs="Segoe UI"/>
          <w:sz w:val="20"/>
          <w:szCs w:val="20"/>
        </w:rPr>
      </w:pPr>
      <w:r w:rsidRPr="00647EE5">
        <w:rPr>
          <w:rFonts w:ascii="Symbol" w:eastAsia="Symbol" w:hAnsi="Symbol" w:cs="Symbol"/>
          <w:sz w:val="20"/>
          <w:szCs w:val="22"/>
        </w:rPr>
        <w:t></w:t>
      </w:r>
      <w:r w:rsidRPr="00647EE5">
        <w:rPr>
          <w:rFonts w:eastAsia="Symbol"/>
          <w:sz w:val="14"/>
          <w:szCs w:val="14"/>
        </w:rPr>
        <w:t xml:space="preserve">         </w:t>
      </w:r>
      <w:r w:rsidRPr="00647EE5">
        <w:rPr>
          <w:rFonts w:ascii="Calibri" w:eastAsia="Times New Roman" w:hAnsi="Calibri" w:cs="Tahoma"/>
        </w:rPr>
        <w:t>Gain</w:t>
      </w:r>
      <w:del w:id="11" w:author=" " w:date="2011-07-12T09:05:00Z">
        <w:r w:rsidRPr="00647EE5" w:rsidDel="00647EE5">
          <w:rPr>
            <w:rFonts w:ascii="Calibri" w:eastAsia="Times New Roman" w:hAnsi="Calibri" w:cs="Tahoma"/>
          </w:rPr>
          <w:delText>ing</w:delText>
        </w:r>
      </w:del>
      <w:r w:rsidRPr="00647EE5">
        <w:rPr>
          <w:rFonts w:ascii="Calibri" w:eastAsia="Times New Roman" w:hAnsi="Calibri" w:cs="Tahoma"/>
        </w:rPr>
        <w:t xml:space="preserve"> hands-on research experience in the growing field of genomics.</w:t>
      </w:r>
    </w:p>
    <w:p w:rsidR="00647EE5" w:rsidRPr="00647EE5" w:rsidRDefault="00647EE5" w:rsidP="00647EE5">
      <w:pPr>
        <w:tabs>
          <w:tab w:val="num" w:pos="720"/>
        </w:tabs>
        <w:ind w:left="800" w:hanging="360"/>
        <w:rPr>
          <w:rFonts w:ascii="Segoe UI" w:eastAsia="Times New Roman" w:hAnsi="Segoe UI" w:cs="Segoe UI"/>
          <w:sz w:val="20"/>
          <w:szCs w:val="20"/>
        </w:rPr>
      </w:pPr>
      <w:r w:rsidRPr="00647EE5">
        <w:rPr>
          <w:rFonts w:ascii="Symbol" w:eastAsia="Symbol" w:hAnsi="Symbol" w:cs="Symbol"/>
          <w:sz w:val="20"/>
          <w:szCs w:val="22"/>
        </w:rPr>
        <w:t></w:t>
      </w:r>
      <w:r w:rsidRPr="00647EE5">
        <w:rPr>
          <w:rFonts w:eastAsia="Symbol"/>
          <w:sz w:val="14"/>
          <w:szCs w:val="14"/>
        </w:rPr>
        <w:t xml:space="preserve">         </w:t>
      </w:r>
      <w:r w:rsidRPr="00647EE5">
        <w:rPr>
          <w:rFonts w:ascii="Calibri" w:eastAsia="Times New Roman" w:hAnsi="Calibri" w:cs="Segoe UI"/>
        </w:rPr>
        <w:t>Pursu</w:t>
      </w:r>
      <w:ins w:id="12" w:author=" " w:date="2011-07-12T09:06:00Z">
        <w:r>
          <w:rPr>
            <w:rFonts w:ascii="Calibri" w:eastAsia="Times New Roman" w:hAnsi="Calibri" w:cs="Segoe UI"/>
          </w:rPr>
          <w:t>e</w:t>
        </w:r>
      </w:ins>
      <w:del w:id="13" w:author=" " w:date="2011-07-12T09:06:00Z">
        <w:r w:rsidRPr="00647EE5" w:rsidDel="00647EE5">
          <w:rPr>
            <w:rFonts w:ascii="Calibri" w:eastAsia="Times New Roman" w:hAnsi="Calibri" w:cs="Segoe UI"/>
          </w:rPr>
          <w:delText>ing</w:delText>
        </w:r>
      </w:del>
      <w:r w:rsidRPr="00647EE5">
        <w:rPr>
          <w:rFonts w:ascii="Calibri" w:eastAsia="Times New Roman" w:hAnsi="Calibri" w:cs="Segoe UI"/>
        </w:rPr>
        <w:t xml:space="preserve"> research interests anywhere in the world by applying for a </w:t>
      </w:r>
      <w:hyperlink r:id="rId7" w:tgtFrame="_blank" w:history="1">
        <w:r w:rsidRPr="00647EE5">
          <w:rPr>
            <w:rFonts w:ascii="Calibri" w:eastAsia="Times New Roman" w:hAnsi="Calibri" w:cs="Segoe UI"/>
            <w:color w:val="0000FF"/>
            <w:u w:val="single"/>
          </w:rPr>
          <w:t>Richter Independent Study Fellowship grant</w:t>
        </w:r>
      </w:hyperlink>
      <w:r w:rsidRPr="00647EE5">
        <w:rPr>
          <w:rFonts w:ascii="Calibri" w:eastAsia="Times New Roman" w:hAnsi="Calibri" w:cs="Segoe UI"/>
        </w:rPr>
        <w:t>.</w:t>
      </w:r>
    </w:p>
    <w:p w:rsidR="00647EE5" w:rsidRPr="00647EE5" w:rsidRDefault="00647EE5" w:rsidP="00647EE5">
      <w:pPr>
        <w:tabs>
          <w:tab w:val="num" w:pos="720"/>
        </w:tabs>
        <w:ind w:left="800" w:hanging="360"/>
        <w:rPr>
          <w:rFonts w:ascii="Segoe UI" w:eastAsia="Times New Roman" w:hAnsi="Segoe UI" w:cs="Segoe UI"/>
          <w:sz w:val="20"/>
          <w:szCs w:val="20"/>
        </w:rPr>
      </w:pPr>
      <w:r w:rsidRPr="00647EE5">
        <w:rPr>
          <w:rFonts w:ascii="Symbol" w:eastAsia="Symbol" w:hAnsi="Symbol" w:cs="Symbol"/>
          <w:sz w:val="20"/>
          <w:szCs w:val="22"/>
        </w:rPr>
        <w:t></w:t>
      </w:r>
      <w:r w:rsidRPr="00647EE5">
        <w:rPr>
          <w:rFonts w:eastAsia="Symbol"/>
          <w:sz w:val="14"/>
          <w:szCs w:val="14"/>
        </w:rPr>
        <w:t xml:space="preserve">         </w:t>
      </w:r>
      <w:r w:rsidRPr="00647EE5">
        <w:rPr>
          <w:rFonts w:ascii="Calibri" w:eastAsia="Times New Roman" w:hAnsi="Calibri" w:cs="Segoe UI"/>
        </w:rPr>
        <w:t>Conduct</w:t>
      </w:r>
      <w:del w:id="14" w:author=" " w:date="2011-07-12T09:06:00Z">
        <w:r w:rsidRPr="00647EE5" w:rsidDel="00647EE5">
          <w:rPr>
            <w:rFonts w:ascii="Calibri" w:eastAsia="Times New Roman" w:hAnsi="Calibri" w:cs="Segoe UI"/>
          </w:rPr>
          <w:delText>ing</w:delText>
        </w:r>
      </w:del>
      <w:r w:rsidRPr="00647EE5">
        <w:rPr>
          <w:rFonts w:ascii="Calibri" w:eastAsia="Times New Roman" w:hAnsi="Calibri" w:cs="Segoe UI"/>
        </w:rPr>
        <w:t xml:space="preserve"> research during North Central’s </w:t>
      </w:r>
      <w:hyperlink r:id="rId8" w:tgtFrame="_blank" w:history="1">
        <w:r w:rsidRPr="00647EE5">
          <w:rPr>
            <w:rFonts w:ascii="Calibri" w:eastAsia="Times New Roman" w:hAnsi="Calibri" w:cs="Segoe UI"/>
            <w:color w:val="0000FF"/>
            <w:u w:val="single"/>
          </w:rPr>
          <w:t>Summer Undergraduate Research Colloquium</w:t>
        </w:r>
      </w:hyperlink>
      <w:r w:rsidRPr="00647EE5">
        <w:rPr>
          <w:rFonts w:ascii="Calibri" w:eastAsia="Times New Roman" w:hAnsi="Calibri" w:cs="Segoe UI"/>
        </w:rPr>
        <w:t xml:space="preserve"> and present</w:t>
      </w:r>
      <w:del w:id="15" w:author=" " w:date="2011-07-12T09:06:00Z">
        <w:r w:rsidRPr="00647EE5" w:rsidDel="00647EE5">
          <w:rPr>
            <w:rFonts w:ascii="Calibri" w:eastAsia="Times New Roman" w:hAnsi="Calibri" w:cs="Segoe UI"/>
          </w:rPr>
          <w:delText>ing</w:delText>
        </w:r>
      </w:del>
      <w:r w:rsidRPr="00647EE5">
        <w:rPr>
          <w:rFonts w:ascii="Calibri" w:eastAsia="Times New Roman" w:hAnsi="Calibri" w:cs="Segoe UI"/>
        </w:rPr>
        <w:t xml:space="preserve"> your findings at the </w:t>
      </w:r>
      <w:hyperlink r:id="rId9" w:tgtFrame="_blank" w:history="1">
        <w:proofErr w:type="spellStart"/>
        <w:r w:rsidRPr="00647EE5">
          <w:rPr>
            <w:rFonts w:ascii="Calibri" w:eastAsia="Times New Roman" w:hAnsi="Calibri" w:cs="Segoe UI"/>
            <w:color w:val="0000FF"/>
            <w:u w:val="single"/>
          </w:rPr>
          <w:t>Rall</w:t>
        </w:r>
        <w:proofErr w:type="spellEnd"/>
        <w:r w:rsidRPr="00647EE5">
          <w:rPr>
            <w:rFonts w:ascii="Calibri" w:eastAsia="Times New Roman" w:hAnsi="Calibri" w:cs="Segoe UI"/>
            <w:color w:val="0000FF"/>
            <w:u w:val="single"/>
          </w:rPr>
          <w:t xml:space="preserve"> Symposium for Undergraduate Research</w:t>
        </w:r>
      </w:hyperlink>
      <w:r w:rsidRPr="00647EE5">
        <w:rPr>
          <w:rFonts w:ascii="Calibri" w:eastAsia="Times New Roman" w:hAnsi="Calibri" w:cs="Segoe UI"/>
        </w:rPr>
        <w:t xml:space="preserve"> or the </w:t>
      </w:r>
      <w:hyperlink r:id="rId10" w:tgtFrame="_blank" w:history="1">
        <w:r w:rsidRPr="00647EE5">
          <w:rPr>
            <w:rFonts w:ascii="Calibri" w:eastAsia="Times New Roman" w:hAnsi="Calibri" w:cs="Segoe UI"/>
            <w:color w:val="0000FF"/>
            <w:u w:val="single"/>
          </w:rPr>
          <w:t>National Conferences for Undergraduate Research</w:t>
        </w:r>
      </w:hyperlink>
      <w:r w:rsidRPr="00647EE5">
        <w:rPr>
          <w:rFonts w:ascii="Calibri" w:eastAsia="Times New Roman" w:hAnsi="Calibri" w:cs="Segoe UI"/>
        </w:rPr>
        <w:t>.</w:t>
      </w:r>
    </w:p>
    <w:p w:rsidR="00647EE5" w:rsidRPr="00647EE5" w:rsidRDefault="00647EE5" w:rsidP="00647EE5">
      <w:pPr>
        <w:spacing w:after="200"/>
        <w:contextualSpacing/>
        <w:rPr>
          <w:rFonts w:ascii="Segoe UI" w:eastAsia="Times New Roman" w:hAnsi="Segoe UI" w:cs="Segoe UI"/>
          <w:sz w:val="20"/>
          <w:szCs w:val="20"/>
        </w:rPr>
      </w:pPr>
      <w:r w:rsidRPr="00647EE5">
        <w:rPr>
          <w:rFonts w:ascii="Calibri" w:eastAsia="Times New Roman" w:hAnsi="Calibri" w:cs="Tahoma"/>
        </w:rPr>
        <w:t> </w:t>
      </w:r>
    </w:p>
    <w:p w:rsidR="00647EE5" w:rsidRPr="00647EE5" w:rsidRDefault="00647EE5" w:rsidP="00647EE5">
      <w:pPr>
        <w:spacing w:after="200"/>
        <w:rPr>
          <w:rFonts w:eastAsia="Times New Roman"/>
        </w:rPr>
      </w:pPr>
      <w:r w:rsidRPr="00647EE5">
        <w:rPr>
          <w:rFonts w:ascii="Calibri" w:eastAsia="Times New Roman" w:hAnsi="Calibri"/>
          <w:b/>
        </w:rPr>
        <w:t>Department News</w:t>
      </w:r>
    </w:p>
    <w:p w:rsidR="00647EE5" w:rsidRPr="00647EE5" w:rsidRDefault="00647EE5" w:rsidP="00647EE5">
      <w:pPr>
        <w:tabs>
          <w:tab w:val="num" w:pos="720"/>
        </w:tabs>
        <w:ind w:left="800" w:hanging="360"/>
        <w:rPr>
          <w:rFonts w:ascii="Segoe UI" w:eastAsia="Times New Roman" w:hAnsi="Segoe UI" w:cs="Segoe UI"/>
          <w:sz w:val="20"/>
          <w:szCs w:val="20"/>
        </w:rPr>
      </w:pPr>
      <w:r w:rsidRPr="00647EE5">
        <w:rPr>
          <w:rFonts w:ascii="Symbol" w:eastAsia="Symbol" w:hAnsi="Symbol" w:cs="Symbol"/>
          <w:sz w:val="20"/>
          <w:szCs w:val="22"/>
        </w:rPr>
        <w:t></w:t>
      </w:r>
      <w:r w:rsidRPr="00647EE5">
        <w:rPr>
          <w:rFonts w:eastAsia="Symbol"/>
          <w:sz w:val="14"/>
          <w:szCs w:val="14"/>
        </w:rPr>
        <w:t xml:space="preserve">         </w:t>
      </w:r>
      <w:r w:rsidRPr="00647EE5">
        <w:rPr>
          <w:rFonts w:ascii="Calibri" w:eastAsia="Times New Roman" w:hAnsi="Calibri" w:cs="Segoe UI"/>
        </w:rPr>
        <w:t>College offers new areas of study in chemical microscopy, bioinformatics and neuroscience (to come)</w:t>
      </w:r>
    </w:p>
    <w:p w:rsidR="00647EE5" w:rsidRPr="00647EE5" w:rsidRDefault="00647EE5" w:rsidP="00647EE5">
      <w:pPr>
        <w:ind w:left="800"/>
        <w:rPr>
          <w:rFonts w:ascii="Segoe UI" w:eastAsia="Times New Roman" w:hAnsi="Segoe UI" w:cs="Segoe UI"/>
          <w:sz w:val="20"/>
          <w:szCs w:val="20"/>
        </w:rPr>
      </w:pPr>
      <w:r w:rsidRPr="00647EE5">
        <w:rPr>
          <w:rFonts w:ascii="Calibri" w:eastAsia="Times New Roman" w:hAnsi="Calibri" w:cs="Segoe UI"/>
        </w:rPr>
        <w:t> </w:t>
      </w:r>
    </w:p>
    <w:p w:rsidR="00647EE5" w:rsidRPr="00647EE5" w:rsidRDefault="00647EE5" w:rsidP="00647EE5">
      <w:pPr>
        <w:numPr>
          <w:ilvl w:val="0"/>
          <w:numId w:val="1"/>
        </w:numPr>
        <w:spacing w:after="200"/>
        <w:ind w:left="800"/>
        <w:rPr>
          <w:rFonts w:ascii="Segoe UI" w:eastAsia="Times New Roman" w:hAnsi="Segoe UI" w:cs="Segoe UI"/>
          <w:sz w:val="20"/>
          <w:szCs w:val="20"/>
        </w:rPr>
      </w:pPr>
      <w:hyperlink r:id="rId11" w:tgtFrame="_blank" w:history="1">
        <w:r w:rsidRPr="00647EE5">
          <w:rPr>
            <w:rFonts w:ascii="Calibri" w:eastAsia="Times New Roman" w:hAnsi="Calibri" w:cs="Segoe UI"/>
            <w:color w:val="0000FF"/>
            <w:u w:val="single"/>
          </w:rPr>
          <w:t>http://northcentralcollege.edu/news/pero-atanasov-earns-outstanding-major-computer-science-award</w:t>
        </w:r>
      </w:hyperlink>
      <w:r w:rsidRPr="00647EE5">
        <w:rPr>
          <w:rFonts w:ascii="Segoe UI" w:eastAsia="Times New Roman" w:hAnsi="Segoe UI" w:cs="Segoe UI"/>
          <w:sz w:val="20"/>
          <w:szCs w:val="20"/>
        </w:rPr>
        <w:t xml:space="preserve"> </w:t>
      </w:r>
    </w:p>
    <w:p w:rsidR="00647EE5" w:rsidRPr="00647EE5" w:rsidRDefault="00647EE5" w:rsidP="00647EE5">
      <w:pPr>
        <w:numPr>
          <w:ilvl w:val="0"/>
          <w:numId w:val="1"/>
        </w:numPr>
        <w:spacing w:after="200"/>
        <w:ind w:left="800"/>
        <w:rPr>
          <w:rFonts w:ascii="Segoe UI" w:eastAsia="Times New Roman" w:hAnsi="Segoe UI" w:cs="Segoe UI"/>
          <w:sz w:val="20"/>
          <w:szCs w:val="20"/>
        </w:rPr>
      </w:pPr>
      <w:hyperlink r:id="rId12" w:tgtFrame="_blank" w:history="1">
        <w:r w:rsidRPr="00647EE5">
          <w:rPr>
            <w:rFonts w:ascii="Calibri" w:eastAsia="Times New Roman" w:hAnsi="Calibri" w:cs="Segoe UI"/>
            <w:color w:val="0000FF"/>
            <w:u w:val="single"/>
          </w:rPr>
          <w:t>http://northcentralcollege.edu/news/amy-krenn-earns-outstanding-major-biology-award</w:t>
        </w:r>
      </w:hyperlink>
    </w:p>
    <w:p w:rsidR="00647EE5" w:rsidRPr="00647EE5" w:rsidRDefault="00647EE5" w:rsidP="00647EE5">
      <w:pPr>
        <w:spacing w:after="200"/>
        <w:rPr>
          <w:rFonts w:eastAsia="Times New Roman"/>
        </w:rPr>
      </w:pPr>
      <w:r w:rsidRPr="00647EE5">
        <w:rPr>
          <w:rFonts w:ascii="Calibri" w:eastAsia="Times New Roman" w:hAnsi="Calibri"/>
        </w:rPr>
        <w:t> </w:t>
      </w:r>
    </w:p>
    <w:p w:rsidR="00647EE5" w:rsidRPr="00647EE5" w:rsidRDefault="00647EE5" w:rsidP="00647EE5">
      <w:pPr>
        <w:spacing w:after="200"/>
        <w:rPr>
          <w:rFonts w:eastAsia="Times New Roman"/>
        </w:rPr>
      </w:pPr>
      <w:r w:rsidRPr="00647EE5">
        <w:rPr>
          <w:rFonts w:ascii="Calibri" w:eastAsia="Times New Roman" w:hAnsi="Calibri"/>
          <w:b/>
        </w:rPr>
        <w:t>OPPORTUNITIES</w:t>
      </w:r>
    </w:p>
    <w:p w:rsidR="00647EE5" w:rsidRPr="00647EE5" w:rsidRDefault="00647EE5" w:rsidP="00647EE5">
      <w:pPr>
        <w:spacing w:after="200"/>
        <w:rPr>
          <w:rFonts w:eastAsia="Times New Roman"/>
        </w:rPr>
      </w:pPr>
      <w:r w:rsidRPr="00647EE5">
        <w:rPr>
          <w:rFonts w:ascii="Calibri" w:eastAsia="Times New Roman" w:hAnsi="Calibri"/>
          <w:b/>
        </w:rPr>
        <w:t>Careers</w:t>
      </w:r>
    </w:p>
    <w:p w:rsidR="00647EE5" w:rsidRPr="00647EE5" w:rsidRDefault="00647EE5" w:rsidP="00647EE5">
      <w:pPr>
        <w:spacing w:after="200"/>
        <w:rPr>
          <w:rFonts w:eastAsia="Times New Roman"/>
        </w:rPr>
      </w:pPr>
      <w:r w:rsidRPr="00647EE5">
        <w:rPr>
          <w:rFonts w:ascii="Calibri" w:eastAsia="Times New Roman" w:hAnsi="Calibri" w:cs="Arial"/>
        </w:rPr>
        <w:t>With a bioinformatics minor from North Central College, you’ll be well-positioned to pursue a career in such fields as:</w:t>
      </w:r>
    </w:p>
    <w:p w:rsidR="006E1218" w:rsidRPr="006E1218" w:rsidRDefault="00647EE5" w:rsidP="006E1218">
      <w:pPr>
        <w:ind w:left="1160" w:hanging="360"/>
        <w:rPr>
          <w:rFonts w:ascii="Calibri" w:eastAsia="Times New Roman" w:hAnsi="Calibri" w:cs="Segoe UI"/>
          <w:rPrChange w:id="16" w:author=" " w:date="2011-07-12T09:14:00Z">
            <w:rPr>
              <w:rFonts w:ascii="Segoe UI" w:eastAsia="Times New Roman" w:hAnsi="Segoe UI" w:cs="Segoe UI"/>
              <w:sz w:val="20"/>
              <w:szCs w:val="20"/>
            </w:rPr>
          </w:rPrChange>
        </w:rPr>
      </w:pPr>
      <w:r w:rsidRPr="00647EE5">
        <w:rPr>
          <w:rFonts w:ascii="Symbol" w:eastAsia="Symbol" w:hAnsi="Symbol" w:cs="Symbol"/>
        </w:rPr>
        <w:lastRenderedPageBreak/>
        <w:t></w:t>
      </w:r>
      <w:r w:rsidRPr="00647EE5">
        <w:rPr>
          <w:rFonts w:eastAsia="Symbol"/>
          <w:sz w:val="14"/>
          <w:szCs w:val="14"/>
        </w:rPr>
        <w:t xml:space="preserve">         </w:t>
      </w:r>
      <w:r w:rsidRPr="00647EE5">
        <w:rPr>
          <w:rFonts w:ascii="Calibri" w:eastAsia="Times New Roman" w:hAnsi="Calibri" w:cs="Segoe UI"/>
        </w:rPr>
        <w:t>Biological scientists who develop new drugs for pharmaceutical companies</w:t>
      </w:r>
    </w:p>
    <w:p w:rsidR="00647EE5" w:rsidRPr="00647EE5" w:rsidDel="006E1218" w:rsidRDefault="00647EE5" w:rsidP="00647EE5">
      <w:pPr>
        <w:ind w:left="1160" w:hanging="360"/>
        <w:rPr>
          <w:del w:id="17" w:author=" " w:date="2011-07-12T09:18:00Z"/>
          <w:rFonts w:ascii="Segoe UI" w:eastAsia="Times New Roman" w:hAnsi="Segoe UI" w:cs="Segoe UI"/>
          <w:sz w:val="20"/>
          <w:szCs w:val="20"/>
        </w:rPr>
      </w:pPr>
      <w:r w:rsidRPr="00647EE5">
        <w:rPr>
          <w:rFonts w:ascii="Symbol" w:eastAsia="Symbol" w:hAnsi="Symbol" w:cs="Symbol"/>
        </w:rPr>
        <w:t></w:t>
      </w:r>
      <w:r w:rsidRPr="00647EE5">
        <w:rPr>
          <w:rFonts w:eastAsia="Symbol"/>
          <w:sz w:val="14"/>
          <w:szCs w:val="14"/>
        </w:rPr>
        <w:t>        </w:t>
      </w:r>
      <w:del w:id="18" w:author=" " w:date="2011-07-12T09:18:00Z">
        <w:r w:rsidRPr="00647EE5" w:rsidDel="006E1218">
          <w:rPr>
            <w:rFonts w:eastAsia="Symbol"/>
            <w:sz w:val="14"/>
            <w:szCs w:val="14"/>
          </w:rPr>
          <w:delText xml:space="preserve"> </w:delText>
        </w:r>
        <w:r w:rsidRPr="00647EE5" w:rsidDel="006E1218">
          <w:rPr>
            <w:rFonts w:ascii="Calibri" w:eastAsia="Times New Roman" w:hAnsi="Calibri" w:cs="Segoe UI"/>
          </w:rPr>
          <w:delText>Engineers and computer specialists involved in applied research and development</w:delText>
        </w:r>
      </w:del>
    </w:p>
    <w:p w:rsidR="00647EE5" w:rsidRDefault="00647EE5" w:rsidP="00647EE5">
      <w:pPr>
        <w:ind w:left="1160" w:hanging="360"/>
        <w:rPr>
          <w:ins w:id="19" w:author=" " w:date="2011-07-12T09:18:00Z"/>
          <w:rFonts w:ascii="Calibri" w:eastAsia="Times New Roman" w:hAnsi="Calibri" w:cs="Segoe UI"/>
        </w:rPr>
      </w:pPr>
      <w:r w:rsidRPr="00647EE5">
        <w:rPr>
          <w:rFonts w:ascii="Symbol" w:eastAsia="Symbol" w:hAnsi="Symbol" w:cs="Symbol"/>
        </w:rPr>
        <w:t></w:t>
      </w:r>
      <w:r w:rsidRPr="00647EE5">
        <w:rPr>
          <w:rFonts w:eastAsia="Symbol"/>
          <w:sz w:val="14"/>
          <w:szCs w:val="14"/>
        </w:rPr>
        <w:t xml:space="preserve">         </w:t>
      </w:r>
      <w:del w:id="20" w:author=" " w:date="2011-07-12T09:18:00Z">
        <w:r w:rsidRPr="00647EE5" w:rsidDel="006E1218">
          <w:rPr>
            <w:rFonts w:ascii="Calibri" w:eastAsia="Times New Roman" w:hAnsi="Calibri" w:cs="Segoe UI"/>
          </w:rPr>
          <w:delText>Science technicians and research assistants who interpret collected data</w:delText>
        </w:r>
      </w:del>
    </w:p>
    <w:p w:rsidR="006E1218" w:rsidRDefault="006E1218" w:rsidP="00647EE5">
      <w:pPr>
        <w:ind w:left="1160" w:hanging="360"/>
        <w:rPr>
          <w:ins w:id="21" w:author=" " w:date="2011-07-12T09:18:00Z"/>
          <w:rFonts w:ascii="Segoe UI" w:eastAsia="Times New Roman" w:hAnsi="Segoe UI" w:cs="Segoe UI"/>
          <w:sz w:val="20"/>
          <w:szCs w:val="20"/>
        </w:rPr>
      </w:pPr>
      <w:ins w:id="22" w:author=" " w:date="2011-07-12T09:18:00Z">
        <w:r>
          <w:rPr>
            <w:rFonts w:ascii="Segoe UI" w:eastAsia="Times New Roman" w:hAnsi="Segoe UI" w:cs="Segoe UI"/>
            <w:sz w:val="20"/>
            <w:szCs w:val="20"/>
          </w:rPr>
          <w:t xml:space="preserve">       Molecular modelers and </w:t>
        </w:r>
        <w:proofErr w:type="spellStart"/>
        <w:r>
          <w:rPr>
            <w:rFonts w:ascii="Segoe UI" w:eastAsia="Times New Roman" w:hAnsi="Segoe UI" w:cs="Segoe UI"/>
            <w:sz w:val="20"/>
            <w:szCs w:val="20"/>
          </w:rPr>
          <w:t>bioinformatic</w:t>
        </w:r>
        <w:proofErr w:type="spellEnd"/>
        <w:r>
          <w:rPr>
            <w:rFonts w:ascii="Segoe UI" w:eastAsia="Times New Roman" w:hAnsi="Segoe UI" w:cs="Segoe UI"/>
            <w:sz w:val="20"/>
            <w:szCs w:val="20"/>
          </w:rPr>
          <w:t xml:space="preserve"> software engineers</w:t>
        </w:r>
      </w:ins>
      <w:ins w:id="23" w:author=" " w:date="2011-07-12T09:24:00Z">
        <w:r w:rsidR="003C1C7A">
          <w:rPr>
            <w:rFonts w:ascii="Segoe UI" w:eastAsia="Times New Roman" w:hAnsi="Segoe UI" w:cs="Segoe UI"/>
            <w:sz w:val="20"/>
            <w:szCs w:val="20"/>
          </w:rPr>
          <w:t xml:space="preserve"> </w:t>
        </w:r>
      </w:ins>
      <w:ins w:id="24" w:author=" " w:date="2011-07-12T09:26:00Z">
        <w:r w:rsidR="003C1C7A">
          <w:rPr>
            <w:rFonts w:ascii="Segoe UI" w:eastAsia="Times New Roman" w:hAnsi="Segoe UI" w:cs="Segoe UI"/>
            <w:sz w:val="20"/>
            <w:szCs w:val="20"/>
          </w:rPr>
          <w:t xml:space="preserve">who develop </w:t>
        </w:r>
        <w:proofErr w:type="spellStart"/>
        <w:r w:rsidR="003C1C7A">
          <w:rPr>
            <w:rFonts w:ascii="Segoe UI" w:eastAsia="Times New Roman" w:hAnsi="Segoe UI" w:cs="Segoe UI"/>
            <w:sz w:val="20"/>
            <w:szCs w:val="20"/>
          </w:rPr>
          <w:t>bioinformatic</w:t>
        </w:r>
        <w:proofErr w:type="spellEnd"/>
        <w:r w:rsidR="003C1C7A">
          <w:rPr>
            <w:rFonts w:ascii="Segoe UI" w:eastAsia="Times New Roman" w:hAnsi="Segoe UI" w:cs="Segoe UI"/>
            <w:sz w:val="20"/>
            <w:szCs w:val="20"/>
          </w:rPr>
          <w:t xml:space="preserve"> tools</w:t>
        </w:r>
      </w:ins>
    </w:p>
    <w:p w:rsidR="006E1218" w:rsidRPr="00647EE5" w:rsidRDefault="006E1218" w:rsidP="00647EE5">
      <w:pPr>
        <w:ind w:left="1160" w:hanging="360"/>
        <w:rPr>
          <w:rFonts w:ascii="Segoe UI" w:eastAsia="Times New Roman" w:hAnsi="Segoe UI" w:cs="Segoe UI"/>
          <w:sz w:val="20"/>
          <w:szCs w:val="20"/>
        </w:rPr>
      </w:pPr>
      <w:ins w:id="25" w:author=" " w:date="2011-07-12T09:18:00Z">
        <w:r>
          <w:rPr>
            <w:rFonts w:ascii="Segoe UI" w:eastAsia="Times New Roman" w:hAnsi="Segoe UI" w:cs="Segoe UI"/>
            <w:sz w:val="20"/>
            <w:szCs w:val="20"/>
          </w:rPr>
          <w:t xml:space="preserve">       </w:t>
        </w:r>
      </w:ins>
      <w:ins w:id="26" w:author=" " w:date="2011-07-12T09:19:00Z">
        <w:r>
          <w:rPr>
            <w:rFonts w:ascii="Segoe UI" w:eastAsia="Times New Roman" w:hAnsi="Segoe UI" w:cs="Segoe UI"/>
            <w:sz w:val="20"/>
            <w:szCs w:val="20"/>
          </w:rPr>
          <w:t>Biostatisticians</w:t>
        </w:r>
      </w:ins>
      <w:ins w:id="27" w:author=" " w:date="2011-07-12T09:18:00Z">
        <w:r>
          <w:rPr>
            <w:rFonts w:ascii="Segoe UI" w:eastAsia="Times New Roman" w:hAnsi="Segoe UI" w:cs="Segoe UI"/>
            <w:sz w:val="20"/>
            <w:szCs w:val="20"/>
          </w:rPr>
          <w:t xml:space="preserve"> </w:t>
        </w:r>
      </w:ins>
      <w:ins w:id="28" w:author=" " w:date="2011-07-12T09:24:00Z">
        <w:r w:rsidR="003C1C7A">
          <w:rPr>
            <w:rFonts w:ascii="Segoe UI" w:eastAsia="Times New Roman" w:hAnsi="Segoe UI" w:cs="Segoe UI"/>
            <w:sz w:val="20"/>
            <w:szCs w:val="20"/>
          </w:rPr>
          <w:t>and computational biologists</w:t>
        </w:r>
      </w:ins>
      <w:ins w:id="29" w:author=" " w:date="2011-07-12T09:26:00Z">
        <w:r w:rsidR="003C1C7A">
          <w:rPr>
            <w:rFonts w:ascii="Segoe UI" w:eastAsia="Times New Roman" w:hAnsi="Segoe UI" w:cs="Segoe UI"/>
            <w:sz w:val="20"/>
            <w:szCs w:val="20"/>
          </w:rPr>
          <w:t xml:space="preserve"> who analyze and </w:t>
        </w:r>
      </w:ins>
      <w:ins w:id="30" w:author=" " w:date="2011-07-12T09:27:00Z">
        <w:r w:rsidR="003C1C7A">
          <w:rPr>
            <w:rFonts w:ascii="Segoe UI" w:eastAsia="Times New Roman" w:hAnsi="Segoe UI" w:cs="Segoe UI"/>
            <w:sz w:val="20"/>
            <w:szCs w:val="20"/>
          </w:rPr>
          <w:t xml:space="preserve">integrate </w:t>
        </w:r>
        <w:proofErr w:type="spellStart"/>
        <w:r w:rsidR="003C1C7A">
          <w:rPr>
            <w:rFonts w:ascii="Segoe UI" w:eastAsia="Times New Roman" w:hAnsi="Segoe UI" w:cs="Segoe UI"/>
            <w:sz w:val="20"/>
            <w:szCs w:val="20"/>
          </w:rPr>
          <w:t>bioinformatic</w:t>
        </w:r>
        <w:proofErr w:type="spellEnd"/>
        <w:r w:rsidR="003C1C7A">
          <w:rPr>
            <w:rFonts w:ascii="Segoe UI" w:eastAsia="Times New Roman" w:hAnsi="Segoe UI" w:cs="Segoe UI"/>
            <w:sz w:val="20"/>
            <w:szCs w:val="20"/>
          </w:rPr>
          <w:t xml:space="preserve"> data</w:t>
        </w:r>
      </w:ins>
    </w:p>
    <w:p w:rsidR="00647EE5" w:rsidRPr="00647EE5" w:rsidRDefault="00647EE5" w:rsidP="00647EE5">
      <w:pPr>
        <w:ind w:left="1160"/>
        <w:rPr>
          <w:rFonts w:ascii="Segoe UI" w:eastAsia="Times New Roman" w:hAnsi="Segoe UI" w:cs="Segoe UI"/>
          <w:sz w:val="20"/>
          <w:szCs w:val="20"/>
        </w:rPr>
      </w:pPr>
      <w:r w:rsidRPr="00647EE5">
        <w:rPr>
          <w:rFonts w:ascii="Calibri" w:eastAsia="Times New Roman" w:hAnsi="Calibri" w:cs="Segoe UI"/>
        </w:rPr>
        <w:t> </w:t>
      </w:r>
    </w:p>
    <w:p w:rsidR="00647EE5" w:rsidRPr="00647EE5" w:rsidRDefault="00647EE5" w:rsidP="00647EE5">
      <w:pPr>
        <w:spacing w:after="200"/>
        <w:rPr>
          <w:rFonts w:eastAsia="Times New Roman"/>
        </w:rPr>
      </w:pPr>
      <w:r w:rsidRPr="00647EE5">
        <w:rPr>
          <w:rFonts w:ascii="Calibri" w:eastAsia="Times New Roman" w:hAnsi="Calibri"/>
        </w:rPr>
        <w:t> </w:t>
      </w:r>
    </w:p>
    <w:p w:rsidR="00647EE5" w:rsidRPr="00647EE5" w:rsidRDefault="00647EE5" w:rsidP="00647EE5">
      <w:pPr>
        <w:spacing w:after="200"/>
        <w:rPr>
          <w:rFonts w:eastAsia="Times New Roman"/>
        </w:rPr>
      </w:pPr>
      <w:r w:rsidRPr="00647EE5">
        <w:rPr>
          <w:rFonts w:ascii="Calibri" w:eastAsia="Times New Roman" w:hAnsi="Calibri"/>
        </w:rPr>
        <w:t>Hyperlinks:</w:t>
      </w:r>
    </w:p>
    <w:p w:rsidR="00647EE5" w:rsidRPr="00647EE5" w:rsidRDefault="00647EE5" w:rsidP="00647EE5">
      <w:pPr>
        <w:spacing w:after="200"/>
        <w:rPr>
          <w:rFonts w:eastAsia="Times New Roman"/>
        </w:rPr>
      </w:pPr>
      <w:hyperlink r:id="rId13" w:tgtFrame="_blank" w:history="1">
        <w:r w:rsidRPr="00647EE5">
          <w:rPr>
            <w:rFonts w:ascii="Calibri" w:eastAsia="Times New Roman" w:hAnsi="Calibri"/>
            <w:color w:val="0000FF"/>
            <w:u w:val="single"/>
          </w:rPr>
          <w:t>http://northcentralcollege.edu/majors/computer-science</w:t>
        </w:r>
      </w:hyperlink>
    </w:p>
    <w:p w:rsidR="00647EE5" w:rsidRPr="00647EE5" w:rsidRDefault="00647EE5" w:rsidP="00647EE5">
      <w:pPr>
        <w:spacing w:after="200"/>
        <w:rPr>
          <w:rFonts w:eastAsia="Times New Roman"/>
        </w:rPr>
      </w:pPr>
      <w:hyperlink r:id="rId14" w:tgtFrame="_blank" w:history="1">
        <w:r w:rsidRPr="00647EE5">
          <w:rPr>
            <w:rFonts w:ascii="Calibri" w:eastAsia="Times New Roman" w:hAnsi="Calibri"/>
            <w:color w:val="0000FF"/>
            <w:u w:val="single"/>
          </w:rPr>
          <w:t>http://northcentralcollege.edu/majors/biology</w:t>
        </w:r>
      </w:hyperlink>
    </w:p>
    <w:p w:rsidR="00647EE5" w:rsidRPr="00647EE5" w:rsidRDefault="00647EE5" w:rsidP="00647EE5">
      <w:pPr>
        <w:spacing w:after="200"/>
        <w:rPr>
          <w:rFonts w:eastAsia="Times New Roman"/>
        </w:rPr>
      </w:pPr>
      <w:r w:rsidRPr="00647EE5">
        <w:rPr>
          <w:rFonts w:ascii="Calibri" w:eastAsia="Times New Roman" w:hAnsi="Calibri"/>
        </w:rPr>
        <w:t xml:space="preserve">Richter: </w:t>
      </w:r>
      <w:hyperlink r:id="rId15" w:tgtFrame="_blank" w:history="1">
        <w:r w:rsidRPr="00647EE5">
          <w:rPr>
            <w:rFonts w:ascii="Calibri" w:eastAsia="Times New Roman" w:hAnsi="Calibri"/>
            <w:color w:val="0000FF"/>
            <w:u w:val="single"/>
          </w:rPr>
          <w:t>http://northcentralcollege.edu/x3918.xml</w:t>
        </w:r>
      </w:hyperlink>
    </w:p>
    <w:p w:rsidR="00647EE5" w:rsidRPr="00647EE5" w:rsidRDefault="00647EE5" w:rsidP="00647EE5">
      <w:pPr>
        <w:spacing w:after="200"/>
        <w:rPr>
          <w:rFonts w:eastAsia="Times New Roman"/>
        </w:rPr>
      </w:pPr>
      <w:r w:rsidRPr="00647EE5">
        <w:rPr>
          <w:rFonts w:ascii="Calibri" w:eastAsia="Times New Roman" w:hAnsi="Calibri"/>
        </w:rPr>
        <w:t xml:space="preserve">SURC: </w:t>
      </w:r>
      <w:hyperlink r:id="rId16" w:tgtFrame="_blank" w:history="1">
        <w:r w:rsidRPr="00647EE5">
          <w:rPr>
            <w:rFonts w:ascii="Calibri" w:eastAsia="Times New Roman" w:hAnsi="Calibri"/>
            <w:color w:val="0000FF"/>
            <w:u w:val="single"/>
          </w:rPr>
          <w:t>http://northcentralcollege.edu/pride/students-present-their-summer-research-campus</w:t>
        </w:r>
      </w:hyperlink>
    </w:p>
    <w:p w:rsidR="00647EE5" w:rsidRPr="00647EE5" w:rsidRDefault="00647EE5" w:rsidP="00647EE5">
      <w:pPr>
        <w:spacing w:after="200"/>
        <w:rPr>
          <w:rFonts w:eastAsia="Times New Roman"/>
        </w:rPr>
      </w:pPr>
      <w:proofErr w:type="spellStart"/>
      <w:r w:rsidRPr="00647EE5">
        <w:rPr>
          <w:rFonts w:ascii="Calibri" w:eastAsia="Times New Roman" w:hAnsi="Calibri"/>
        </w:rPr>
        <w:t>Rall</w:t>
      </w:r>
      <w:proofErr w:type="spellEnd"/>
      <w:r w:rsidRPr="00647EE5">
        <w:rPr>
          <w:rFonts w:ascii="Calibri" w:eastAsia="Times New Roman" w:hAnsi="Calibri"/>
        </w:rPr>
        <w:t xml:space="preserve"> Symposium: </w:t>
      </w:r>
      <w:hyperlink r:id="rId17" w:tgtFrame="_blank" w:history="1">
        <w:r w:rsidRPr="00647EE5">
          <w:rPr>
            <w:rFonts w:ascii="Calibri" w:eastAsia="Times New Roman" w:hAnsi="Calibri"/>
            <w:color w:val="0000FF"/>
            <w:u w:val="single"/>
          </w:rPr>
          <w:t>http://northcentralcollege.edu/x2954.xml</w:t>
        </w:r>
      </w:hyperlink>
    </w:p>
    <w:p w:rsidR="00647EE5" w:rsidRPr="00647EE5" w:rsidRDefault="00647EE5" w:rsidP="00647EE5">
      <w:pPr>
        <w:spacing w:after="200"/>
        <w:rPr>
          <w:rFonts w:eastAsia="Times New Roman"/>
        </w:rPr>
      </w:pPr>
      <w:r w:rsidRPr="00647EE5">
        <w:rPr>
          <w:rFonts w:ascii="Calibri" w:eastAsia="Times New Roman" w:hAnsi="Calibri"/>
        </w:rPr>
        <w:t xml:space="preserve">NCUR: </w:t>
      </w:r>
      <w:hyperlink r:id="rId18" w:tgtFrame="_blank" w:history="1">
        <w:r w:rsidRPr="00647EE5">
          <w:rPr>
            <w:rFonts w:ascii="Calibri" w:eastAsia="Times New Roman" w:hAnsi="Calibri"/>
            <w:color w:val="0000FF"/>
            <w:u w:val="single"/>
          </w:rPr>
          <w:t>http://www.ncur.org/</w:t>
        </w:r>
      </w:hyperlink>
    </w:p>
    <w:p w:rsidR="00647EE5" w:rsidRPr="00647EE5" w:rsidRDefault="00647EE5" w:rsidP="00647EE5">
      <w:pPr>
        <w:spacing w:after="200"/>
        <w:rPr>
          <w:rFonts w:eastAsia="Times New Roman"/>
        </w:rPr>
      </w:pPr>
      <w:r w:rsidRPr="00647EE5">
        <w:rPr>
          <w:rFonts w:eastAsia="Times New Roman"/>
        </w:rPr>
        <w:t> </w:t>
      </w:r>
    </w:p>
    <w:p w:rsidR="00647EE5" w:rsidRPr="00647EE5" w:rsidRDefault="00647EE5" w:rsidP="00647EE5">
      <w:pPr>
        <w:spacing w:before="100" w:beforeAutospacing="1" w:after="100" w:afterAutospacing="1"/>
        <w:outlineLvl w:val="1"/>
        <w:rPr>
          <w:rFonts w:ascii="Segoe UI" w:eastAsia="Times New Roman" w:hAnsi="Segoe UI" w:cs="Segoe UI"/>
          <w:b/>
          <w:bCs/>
          <w:sz w:val="36"/>
          <w:szCs w:val="36"/>
        </w:rPr>
      </w:pPr>
      <w:r w:rsidRPr="00647EE5">
        <w:rPr>
          <w:rFonts w:asciiTheme="minorHAnsi" w:eastAsia="Times New Roman" w:hAnsiTheme="minorHAnsi" w:cstheme="minorHAnsi"/>
          <w:b/>
          <w:bCs/>
          <w:sz w:val="22"/>
          <w:szCs w:val="22"/>
        </w:rPr>
        <w:t>Feature</w:t>
      </w:r>
    </w:p>
    <w:p w:rsidR="00647EE5" w:rsidRPr="00647EE5" w:rsidRDefault="00647EE5" w:rsidP="00647EE5">
      <w:pPr>
        <w:spacing w:before="100" w:beforeAutospacing="1" w:after="100" w:afterAutospacing="1"/>
        <w:outlineLvl w:val="1"/>
        <w:rPr>
          <w:rFonts w:ascii="Segoe UI" w:eastAsia="Times New Roman" w:hAnsi="Segoe UI" w:cs="Segoe UI"/>
          <w:b/>
          <w:bCs/>
          <w:sz w:val="36"/>
          <w:szCs w:val="36"/>
        </w:rPr>
      </w:pPr>
      <w:r w:rsidRPr="00647EE5">
        <w:rPr>
          <w:rFonts w:asciiTheme="minorHAnsi" w:eastAsia="Times New Roman" w:hAnsiTheme="minorHAnsi" w:cstheme="minorHAnsi"/>
          <w:b/>
          <w:bCs/>
          <w:sz w:val="22"/>
          <w:szCs w:val="22"/>
        </w:rPr>
        <w:t xml:space="preserve">Grace </w:t>
      </w:r>
      <w:proofErr w:type="spellStart"/>
      <w:r w:rsidRPr="00647EE5">
        <w:rPr>
          <w:rFonts w:asciiTheme="minorHAnsi" w:eastAsia="Times New Roman" w:hAnsiTheme="minorHAnsi" w:cstheme="minorHAnsi"/>
          <w:b/>
          <w:bCs/>
          <w:sz w:val="22"/>
          <w:szCs w:val="22"/>
        </w:rPr>
        <w:t>Muganda</w:t>
      </w:r>
      <w:proofErr w:type="spellEnd"/>
    </w:p>
    <w:p w:rsidR="00647EE5" w:rsidRPr="00647EE5" w:rsidRDefault="00647EE5" w:rsidP="00647EE5">
      <w:pPr>
        <w:spacing w:after="200"/>
        <w:rPr>
          <w:rFonts w:eastAsia="Times New Roman"/>
        </w:rPr>
      </w:pPr>
      <w:r w:rsidRPr="00647EE5">
        <w:rPr>
          <w:rFonts w:ascii="Calibri" w:eastAsia="Times New Roman" w:hAnsi="Calibri" w:cstheme="minorHAnsi"/>
        </w:rPr>
        <w:t>Bioinformatics</w:t>
      </w:r>
    </w:p>
    <w:p w:rsidR="00647EE5" w:rsidRPr="00647EE5" w:rsidRDefault="00647EE5" w:rsidP="00647EE5">
      <w:pPr>
        <w:spacing w:after="200"/>
        <w:rPr>
          <w:rFonts w:eastAsia="Times New Roman"/>
        </w:rPr>
      </w:pPr>
      <w:r w:rsidRPr="00647EE5">
        <w:rPr>
          <w:rFonts w:ascii="Calibri" w:eastAsia="Times New Roman" w:hAnsi="Calibri" w:cstheme="minorHAnsi"/>
        </w:rPr>
        <w:t xml:space="preserve">Grace </w:t>
      </w:r>
      <w:proofErr w:type="spellStart"/>
      <w:r w:rsidRPr="00647EE5">
        <w:rPr>
          <w:rFonts w:ascii="Calibri" w:eastAsia="Times New Roman" w:hAnsi="Calibri" w:cstheme="minorHAnsi"/>
        </w:rPr>
        <w:t>Muganda</w:t>
      </w:r>
      <w:proofErr w:type="spellEnd"/>
      <w:r w:rsidRPr="00647EE5">
        <w:rPr>
          <w:rFonts w:ascii="Calibri" w:eastAsia="Times New Roman" w:hAnsi="Calibri" w:cstheme="minorHAnsi"/>
        </w:rPr>
        <w:t xml:space="preserve"> plans to complete her studies at North Central in 2012 with a double-major in biochemistry and computer science—two of the fields involved the study of bioinformatics. She’s an ideal example of why North Central decided to begin offering the opportunity to take courses beginning in fall 2011 toward a minor in bioinformatics.</w:t>
      </w:r>
    </w:p>
    <w:p w:rsidR="00647EE5" w:rsidRPr="00647EE5" w:rsidRDefault="00647EE5" w:rsidP="00647EE5">
      <w:pPr>
        <w:spacing w:before="100" w:beforeAutospacing="1" w:after="100" w:afterAutospacing="1"/>
        <w:rPr>
          <w:rFonts w:ascii="Segoe UI" w:eastAsia="Times New Roman" w:hAnsi="Segoe UI" w:cs="Segoe UI"/>
          <w:sz w:val="20"/>
          <w:szCs w:val="20"/>
        </w:rPr>
      </w:pPr>
      <w:r w:rsidRPr="00647EE5">
        <w:rPr>
          <w:rFonts w:asciiTheme="minorHAnsi" w:eastAsia="Times New Roman" w:hAnsiTheme="minorHAnsi" w:cstheme="minorHAnsi"/>
          <w:sz w:val="22"/>
          <w:szCs w:val="22"/>
        </w:rPr>
        <w:t>“I love working in the lab and being around people who eat, breathe and sleep science,” says Grace. “It’s a great, big family inside the Science Center—a real community. It’s marvelous to talk about your work with the faculty and other students. You can talk to the professors about anything, anytime. I can go to them with questions about life, worries about graduate school—anything. They really care about us.</w:t>
      </w:r>
    </w:p>
    <w:p w:rsidR="00647EE5" w:rsidRPr="00647EE5" w:rsidRDefault="00647EE5" w:rsidP="00647EE5">
      <w:pPr>
        <w:spacing w:before="100" w:beforeAutospacing="1" w:after="100" w:afterAutospacing="1"/>
        <w:rPr>
          <w:rFonts w:ascii="Segoe UI" w:eastAsia="Times New Roman" w:hAnsi="Segoe UI" w:cs="Segoe UI"/>
          <w:sz w:val="20"/>
          <w:szCs w:val="20"/>
        </w:rPr>
      </w:pPr>
      <w:r w:rsidRPr="00647EE5">
        <w:rPr>
          <w:rFonts w:asciiTheme="minorHAnsi" w:eastAsia="Times New Roman" w:hAnsiTheme="minorHAnsi" w:cstheme="minorHAnsi"/>
          <w:sz w:val="22"/>
          <w:szCs w:val="22"/>
        </w:rPr>
        <w:t>“You can get a great education here. I completed an internship at the University of Wisconsin-Madison last summer, and I was the only intern in the group who had written a lab report fit for publication. I’m confident I can go anywhere and do anything I want to do.”</w:t>
      </w:r>
    </w:p>
    <w:p w:rsidR="00647EE5" w:rsidRPr="00647EE5" w:rsidRDefault="00647EE5" w:rsidP="00647EE5">
      <w:pPr>
        <w:spacing w:before="100" w:beforeAutospacing="1" w:after="100" w:afterAutospacing="1"/>
        <w:rPr>
          <w:rFonts w:ascii="Segoe UI" w:eastAsia="Times New Roman" w:hAnsi="Segoe UI" w:cs="Segoe UI"/>
          <w:sz w:val="20"/>
          <w:szCs w:val="20"/>
        </w:rPr>
      </w:pPr>
      <w:r w:rsidRPr="00647EE5">
        <w:rPr>
          <w:rFonts w:asciiTheme="minorHAnsi" w:eastAsia="Times New Roman" w:hAnsiTheme="minorHAnsi" w:cstheme="minorHAnsi"/>
          <w:sz w:val="22"/>
          <w:szCs w:val="22"/>
        </w:rPr>
        <w:t xml:space="preserve">In fact, she’s well on her way toward achieving her current goals of graduate study and, ultimately, a career in medical education. “I want to become dean of a medical school,” she says. Grace recently landed an internship at the University of Chicago’s </w:t>
      </w:r>
      <w:proofErr w:type="spellStart"/>
      <w:r w:rsidRPr="00647EE5">
        <w:rPr>
          <w:rFonts w:asciiTheme="minorHAnsi" w:eastAsia="Times New Roman" w:hAnsiTheme="minorHAnsi" w:cstheme="minorHAnsi"/>
          <w:sz w:val="22"/>
          <w:szCs w:val="22"/>
        </w:rPr>
        <w:t>Pritzker</w:t>
      </w:r>
      <w:proofErr w:type="spellEnd"/>
      <w:r w:rsidRPr="00647EE5">
        <w:rPr>
          <w:rFonts w:asciiTheme="minorHAnsi" w:eastAsia="Times New Roman" w:hAnsiTheme="minorHAnsi" w:cstheme="minorHAnsi"/>
          <w:sz w:val="22"/>
          <w:szCs w:val="22"/>
        </w:rPr>
        <w:t xml:space="preserve"> School of Medicine. “I’ll be assigned a mentor—</w:t>
      </w:r>
      <w:proofErr w:type="gramStart"/>
      <w:r w:rsidRPr="00647EE5">
        <w:rPr>
          <w:rFonts w:asciiTheme="minorHAnsi" w:eastAsia="Times New Roman" w:hAnsiTheme="minorHAnsi" w:cstheme="minorHAnsi"/>
          <w:sz w:val="22"/>
          <w:szCs w:val="22"/>
        </w:rPr>
        <w:t>either a Ph.D. or M.D. student—and</w:t>
      </w:r>
      <w:proofErr w:type="gramEnd"/>
      <w:r w:rsidRPr="00647EE5">
        <w:rPr>
          <w:rFonts w:asciiTheme="minorHAnsi" w:eastAsia="Times New Roman" w:hAnsiTheme="minorHAnsi" w:cstheme="minorHAnsi"/>
          <w:sz w:val="22"/>
          <w:szCs w:val="22"/>
        </w:rPr>
        <w:t xml:space="preserve"> we’ll do research together,” she says.</w:t>
      </w:r>
    </w:p>
    <w:p w:rsidR="00647EE5" w:rsidRPr="00647EE5" w:rsidRDefault="00647EE5" w:rsidP="00647EE5">
      <w:pPr>
        <w:spacing w:before="100" w:beforeAutospacing="1" w:after="100" w:afterAutospacing="1"/>
        <w:rPr>
          <w:rFonts w:ascii="Segoe UI" w:eastAsia="Times New Roman" w:hAnsi="Segoe UI" w:cs="Segoe UI"/>
          <w:sz w:val="20"/>
          <w:szCs w:val="20"/>
        </w:rPr>
      </w:pPr>
      <w:r w:rsidRPr="00647EE5">
        <w:rPr>
          <w:rFonts w:asciiTheme="minorHAnsi" w:eastAsia="Times New Roman" w:hAnsiTheme="minorHAnsi" w:cstheme="minorHAnsi"/>
          <w:sz w:val="22"/>
          <w:szCs w:val="22"/>
        </w:rPr>
        <w:lastRenderedPageBreak/>
        <w:t>Grace was honored with the 2011 Outstanding Student in the Division of Science Award during Honors Day at North Central and recently received an honorable mention in the prestigious Barry M. Goldwater National Scholarship program.</w:t>
      </w:r>
    </w:p>
    <w:p w:rsidR="00D05D31" w:rsidRDefault="00D05D31"/>
    <w:sectPr w:rsidR="00D05D31" w:rsidSect="00D05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91B49"/>
    <w:multiLevelType w:val="multilevel"/>
    <w:tmpl w:val="9A5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647EE5"/>
    <w:rsid w:val="00245447"/>
    <w:rsid w:val="003C1C7A"/>
    <w:rsid w:val="004C2E7E"/>
    <w:rsid w:val="00647EE5"/>
    <w:rsid w:val="006E1218"/>
    <w:rsid w:val="00D05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D31"/>
  </w:style>
  <w:style w:type="paragraph" w:styleId="Heading2">
    <w:name w:val="heading 2"/>
    <w:basedOn w:val="Normal"/>
    <w:link w:val="Heading2Char"/>
    <w:uiPriority w:val="9"/>
    <w:qFormat/>
    <w:rsid w:val="00647EE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EE5"/>
    <w:rPr>
      <w:rFonts w:eastAsia="Times New Roman"/>
      <w:b/>
      <w:bCs/>
      <w:sz w:val="36"/>
      <w:szCs w:val="36"/>
    </w:rPr>
  </w:style>
  <w:style w:type="paragraph" w:styleId="NoSpacing">
    <w:name w:val="No Spacing"/>
    <w:basedOn w:val="Normal"/>
    <w:uiPriority w:val="1"/>
    <w:qFormat/>
    <w:rsid w:val="00647EE5"/>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647EE5"/>
    <w:rPr>
      <w:color w:val="0000FF"/>
      <w:u w:val="single"/>
    </w:rPr>
  </w:style>
  <w:style w:type="paragraph" w:styleId="ListParagraph">
    <w:name w:val="List Paragraph"/>
    <w:basedOn w:val="Normal"/>
    <w:uiPriority w:val="34"/>
    <w:qFormat/>
    <w:rsid w:val="00647EE5"/>
    <w:pPr>
      <w:spacing w:before="100" w:beforeAutospacing="1" w:after="100" w:afterAutospacing="1"/>
    </w:pPr>
    <w:rPr>
      <w:rFonts w:eastAsia="Times New Roman"/>
    </w:rPr>
  </w:style>
  <w:style w:type="paragraph" w:styleId="NormalWeb">
    <w:name w:val="Normal (Web)"/>
    <w:basedOn w:val="Normal"/>
    <w:uiPriority w:val="99"/>
    <w:semiHidden/>
    <w:unhideWhenUsed/>
    <w:rsid w:val="00647EE5"/>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647EE5"/>
    <w:rPr>
      <w:rFonts w:ascii="Tahoma" w:hAnsi="Tahoma" w:cs="Tahoma"/>
      <w:sz w:val="16"/>
      <w:szCs w:val="16"/>
    </w:rPr>
  </w:style>
  <w:style w:type="character" w:customStyle="1" w:styleId="BalloonTextChar">
    <w:name w:val="Balloon Text Char"/>
    <w:basedOn w:val="DefaultParagraphFont"/>
    <w:link w:val="BalloonText"/>
    <w:uiPriority w:val="99"/>
    <w:semiHidden/>
    <w:rsid w:val="00647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195508">
      <w:bodyDiv w:val="1"/>
      <w:marLeft w:val="80"/>
      <w:marRight w:val="80"/>
      <w:marTop w:val="80"/>
      <w:marBottom w:val="20"/>
      <w:divBdr>
        <w:top w:val="none" w:sz="0" w:space="0" w:color="auto"/>
        <w:left w:val="none" w:sz="0" w:space="0" w:color="auto"/>
        <w:bottom w:val="none" w:sz="0" w:space="0" w:color="auto"/>
        <w:right w:val="none" w:sz="0" w:space="0" w:color="auto"/>
      </w:divBdr>
      <w:divsChild>
        <w:div w:id="65275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rthcentralcollege.edu/pride/students-present-their-summer-research-campus" TargetMode="External"/><Relationship Id="rId13" Type="http://schemas.openxmlformats.org/officeDocument/2006/relationships/hyperlink" Target="http://northcentralcollege.edu/majors/computer-science" TargetMode="External"/><Relationship Id="rId18" Type="http://schemas.openxmlformats.org/officeDocument/2006/relationships/hyperlink" Target="http://www.ncur.org/" TargetMode="External"/><Relationship Id="rId3" Type="http://schemas.openxmlformats.org/officeDocument/2006/relationships/settings" Target="settings.xml"/><Relationship Id="rId7" Type="http://schemas.openxmlformats.org/officeDocument/2006/relationships/hyperlink" Target="http://northcentralcollege.edu/x3918.xml" TargetMode="External"/><Relationship Id="rId12" Type="http://schemas.openxmlformats.org/officeDocument/2006/relationships/hyperlink" Target="http://northcentralcollege.edu/news/amy-krenn-earns-outstanding-major-biology-award" TargetMode="External"/><Relationship Id="rId17" Type="http://schemas.openxmlformats.org/officeDocument/2006/relationships/hyperlink" Target="http://northcentralcollege.edu/x2954.xml" TargetMode="External"/><Relationship Id="rId2" Type="http://schemas.openxmlformats.org/officeDocument/2006/relationships/styles" Target="styles.xml"/><Relationship Id="rId16" Type="http://schemas.openxmlformats.org/officeDocument/2006/relationships/hyperlink" Target="http://northcentralcollege.edu/pride/students-present-their-summer-research-camp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orthcentralcollege.edu/majors/biology" TargetMode="External"/><Relationship Id="rId11" Type="http://schemas.openxmlformats.org/officeDocument/2006/relationships/hyperlink" Target="http://northcentralcollege.edu/news/pero-atanasov-earns-outstanding-major-computer-science-award" TargetMode="External"/><Relationship Id="rId5" Type="http://schemas.openxmlformats.org/officeDocument/2006/relationships/hyperlink" Target="http://northcentralcollege.edu/majors/computer-science" TargetMode="External"/><Relationship Id="rId15" Type="http://schemas.openxmlformats.org/officeDocument/2006/relationships/hyperlink" Target="http://northcentralcollege.edu/x3918.xml" TargetMode="External"/><Relationship Id="rId10" Type="http://schemas.openxmlformats.org/officeDocument/2006/relationships/hyperlink" Target="http://www.ncur.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rthcentralcollege.edu/x2954.xml" TargetMode="External"/><Relationship Id="rId14" Type="http://schemas.openxmlformats.org/officeDocument/2006/relationships/hyperlink" Target="http://northcentralcollege.edu/majors/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2011-07-12T13:59:00Z</dcterms:created>
  <dcterms:modified xsi:type="dcterms:W3CDTF">2011-07-12T14:42:00Z</dcterms:modified>
</cp:coreProperties>
</file>